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61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  <w:gridCol w:w="2810"/>
        <w:gridCol w:w="2679"/>
        <w:gridCol w:w="11"/>
      </w:tblGrid>
      <w:tr w:rsidR="00C86854" w:rsidRPr="00011645" w14:paraId="1888138C" w14:textId="77777777" w:rsidTr="00011645">
        <w:trPr>
          <w:trHeight w:val="461"/>
        </w:trPr>
        <w:tc>
          <w:tcPr>
            <w:tcW w:w="4815" w:type="dxa"/>
          </w:tcPr>
          <w:p w14:paraId="61D84159" w14:textId="5DBC3BD6" w:rsidR="00C86854" w:rsidRPr="00011645" w:rsidRDefault="00C86854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Use Case Name: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Open Main Menu</w:t>
            </w:r>
          </w:p>
        </w:tc>
        <w:tc>
          <w:tcPr>
            <w:tcW w:w="2810" w:type="dxa"/>
            <w:shd w:val="clear" w:color="auto" w:fill="auto"/>
          </w:tcPr>
          <w:p w14:paraId="404FE513" w14:textId="77777777" w:rsidR="00C86854" w:rsidRPr="00011645" w:rsidRDefault="00C86854" w:rsidP="00011645">
            <w:pPr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ID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: 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5413D966" w14:textId="708BE5B2" w:rsidR="00C86854" w:rsidRPr="00011645" w:rsidRDefault="00C86854" w:rsidP="00011645">
            <w:pPr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Priority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: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High</w:t>
            </w:r>
          </w:p>
        </w:tc>
      </w:tr>
      <w:tr w:rsidR="00C86854" w:rsidRPr="00011645" w14:paraId="5AF3E254" w14:textId="77777777" w:rsidTr="00011645">
        <w:trPr>
          <w:trHeight w:val="560"/>
        </w:trPr>
        <w:tc>
          <w:tcPr>
            <w:tcW w:w="10315" w:type="dxa"/>
            <w:gridSpan w:val="4"/>
          </w:tcPr>
          <w:p w14:paraId="37628E25" w14:textId="703223F4" w:rsidR="00C86854" w:rsidRPr="00011645" w:rsidRDefault="00C86854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Actor: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Player</w:t>
            </w:r>
          </w:p>
        </w:tc>
      </w:tr>
      <w:tr w:rsidR="00C86854" w:rsidRPr="00011645" w14:paraId="510942D0" w14:textId="77777777" w:rsidTr="00011645">
        <w:trPr>
          <w:trHeight w:val="1130"/>
        </w:trPr>
        <w:tc>
          <w:tcPr>
            <w:tcW w:w="10315" w:type="dxa"/>
            <w:gridSpan w:val="4"/>
          </w:tcPr>
          <w:p w14:paraId="593E95E4" w14:textId="66FA0F6B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Description: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sz w:val="16"/>
                <w:szCs w:val="16"/>
              </w:rPr>
              <w:t>Player needs a way to open the primary window to access other menus and check character status and inventory.</w:t>
            </w:r>
          </w:p>
        </w:tc>
      </w:tr>
      <w:tr w:rsidR="00C86854" w:rsidRPr="00011645" w14:paraId="23AF6EF8" w14:textId="77777777" w:rsidTr="00011645">
        <w:trPr>
          <w:trHeight w:val="701"/>
        </w:trPr>
        <w:tc>
          <w:tcPr>
            <w:tcW w:w="10315" w:type="dxa"/>
            <w:gridSpan w:val="4"/>
          </w:tcPr>
          <w:p w14:paraId="6B55107C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Cs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Trigger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: </w:t>
            </w:r>
          </w:p>
          <w:p w14:paraId="3966469B" w14:textId="56E6DC61" w:rsidR="00C86854" w:rsidRPr="00011645" w:rsidRDefault="00C86854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  <w:sz w:val="16"/>
                <w:szCs w:val="16"/>
              </w:rPr>
              <w:t xml:space="preserve">Type: </w:t>
            </w:r>
            <w:r w:rsidR="00A72EB5"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990711" w:rsidRPr="00011645">
              <w:rPr>
                <w:rFonts w:ascii="Open Sans" w:hAnsi="Open Sans" w:cs="Open Sans"/>
                <w:sz w:val="16"/>
                <w:szCs w:val="16"/>
              </w:rPr>
              <w:sym w:font="Wingdings" w:char="F0A8"/>
            </w:r>
            <w:r w:rsidR="00A72EB5" w:rsidRPr="00011645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bCs/>
                <w:sz w:val="16"/>
                <w:szCs w:val="16"/>
              </w:rPr>
              <w:t>Button Press</w:t>
            </w:r>
            <w:r w:rsidRPr="00011645">
              <w:rPr>
                <w:rFonts w:ascii="Open Sans" w:hAnsi="Open Sans" w:cs="Open Sans"/>
                <w:bCs/>
                <w:sz w:val="16"/>
                <w:szCs w:val="16"/>
              </w:rPr>
              <w:t xml:space="preserve"> </w:t>
            </w:r>
            <w:r w:rsidR="00A72EB5" w:rsidRPr="00011645">
              <w:rPr>
                <w:rFonts w:ascii="Open Sans" w:hAnsi="Open Sans" w:cs="Open Sans"/>
                <w:bCs/>
                <w:sz w:val="16"/>
                <w:szCs w:val="16"/>
              </w:rPr>
              <w:t xml:space="preserve">   </w:t>
            </w:r>
            <w:r w:rsidR="00990711" w:rsidRPr="00011645">
              <w:rPr>
                <w:rFonts w:ascii="Open Sans" w:hAnsi="Open Sans" w:cs="Open Sans"/>
                <w:bCs/>
                <w:sz w:val="16"/>
                <w:szCs w:val="16"/>
              </w:rPr>
              <w:sym w:font="Wingdings" w:char="F0A8"/>
            </w:r>
            <w:r w:rsidR="00A72EB5" w:rsidRPr="00011645">
              <w:rPr>
                <w:rFonts w:ascii="Open Sans" w:hAnsi="Open Sans" w:cs="Open Sans"/>
                <w:bCs/>
                <w:sz w:val="16"/>
                <w:szCs w:val="16"/>
              </w:rPr>
              <w:t xml:space="preserve"> </w:t>
            </w:r>
            <w:r w:rsidR="00011645" w:rsidRPr="00011645">
              <w:rPr>
                <w:rFonts w:ascii="Open Sans" w:hAnsi="Open Sans" w:cs="Open Sans"/>
                <w:bCs/>
                <w:sz w:val="16"/>
                <w:szCs w:val="16"/>
              </w:rPr>
              <w:t>Event Trigger</w:t>
            </w:r>
          </w:p>
        </w:tc>
      </w:tr>
      <w:tr w:rsidR="00C86854" w:rsidRPr="00011645" w14:paraId="674A426F" w14:textId="77777777" w:rsidTr="00011645">
        <w:trPr>
          <w:trHeight w:val="1212"/>
        </w:trPr>
        <w:tc>
          <w:tcPr>
            <w:tcW w:w="10315" w:type="dxa"/>
            <w:gridSpan w:val="4"/>
          </w:tcPr>
          <w:p w14:paraId="1C40DE96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Preconditions:</w:t>
            </w:r>
          </w:p>
          <w:p w14:paraId="7FA7E6B2" w14:textId="4AB1F9B9" w:rsidR="00C86854" w:rsidRPr="00011645" w:rsidRDefault="00011645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>None.</w:t>
            </w:r>
          </w:p>
        </w:tc>
      </w:tr>
      <w:tr w:rsidR="00C86854" w:rsidRPr="00011645" w14:paraId="12B3766B" w14:textId="77777777" w:rsidTr="00011645">
        <w:trPr>
          <w:gridAfter w:val="1"/>
          <w:wAfter w:w="11" w:type="dxa"/>
          <w:trHeight w:val="2567"/>
        </w:trPr>
        <w:tc>
          <w:tcPr>
            <w:tcW w:w="10304" w:type="dxa"/>
            <w:gridSpan w:val="3"/>
          </w:tcPr>
          <w:p w14:paraId="26E37B43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/>
                <w:sz w:val="20"/>
              </w:rPr>
            </w:pPr>
            <w:r w:rsidRPr="00011645">
              <w:rPr>
                <w:rFonts w:ascii="Open Sans" w:hAnsi="Open Sans" w:cs="Open Sans"/>
                <w:b/>
                <w:sz w:val="20"/>
              </w:rPr>
              <w:t>Normal Course: Information for Steps:</w:t>
            </w:r>
          </w:p>
          <w:p w14:paraId="7FFC7222" w14:textId="48109A95" w:rsidR="00C86854" w:rsidRPr="00011645" w:rsidRDefault="00011645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 xml:space="preserve">Player presses button to access Main Menu. Player can select any </w:t>
            </w:r>
            <w:proofErr w:type="gramStart"/>
            <w:r w:rsidRPr="00011645">
              <w:rPr>
                <w:rFonts w:ascii="Open Sans" w:hAnsi="Open Sans" w:cs="Open Sans"/>
              </w:rPr>
              <w:t>top level</w:t>
            </w:r>
            <w:proofErr w:type="gramEnd"/>
            <w:r w:rsidRPr="00011645">
              <w:rPr>
                <w:rFonts w:ascii="Open Sans" w:hAnsi="Open Sans" w:cs="Open Sans"/>
              </w:rPr>
              <w:t xml:space="preserve"> menu or quit the game.</w:t>
            </w:r>
          </w:p>
        </w:tc>
      </w:tr>
      <w:tr w:rsidR="00C86854" w:rsidRPr="00011645" w14:paraId="0CB3616B" w14:textId="77777777" w:rsidTr="00011645">
        <w:trPr>
          <w:gridAfter w:val="1"/>
          <w:wAfter w:w="11" w:type="dxa"/>
          <w:trHeight w:val="1406"/>
        </w:trPr>
        <w:tc>
          <w:tcPr>
            <w:tcW w:w="10304" w:type="dxa"/>
            <w:gridSpan w:val="3"/>
          </w:tcPr>
          <w:p w14:paraId="09D2A84A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Postconditions:</w:t>
            </w:r>
          </w:p>
          <w:p w14:paraId="718EC1F2" w14:textId="04A819A3" w:rsidR="00C86854" w:rsidRPr="00011645" w:rsidRDefault="00011645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 xml:space="preserve">Menus are displayed or game exits if </w:t>
            </w:r>
            <w:proofErr w:type="gramStart"/>
            <w:r w:rsidRPr="00011645">
              <w:rPr>
                <w:rFonts w:ascii="Open Sans" w:hAnsi="Open Sans" w:cs="Open Sans"/>
              </w:rPr>
              <w:t>Quit</w:t>
            </w:r>
            <w:proofErr w:type="gramEnd"/>
            <w:r w:rsidRPr="00011645">
              <w:rPr>
                <w:rFonts w:ascii="Open Sans" w:hAnsi="Open Sans" w:cs="Open Sans"/>
              </w:rPr>
              <w:t xml:space="preserve"> is chosen.</w:t>
            </w:r>
          </w:p>
        </w:tc>
      </w:tr>
      <w:tr w:rsidR="00C86854" w:rsidRPr="00011645" w14:paraId="28BF3BE4" w14:textId="77777777" w:rsidTr="00011645">
        <w:trPr>
          <w:gridAfter w:val="1"/>
          <w:wAfter w:w="11" w:type="dxa"/>
          <w:trHeight w:val="1831"/>
        </w:trPr>
        <w:tc>
          <w:tcPr>
            <w:tcW w:w="10304" w:type="dxa"/>
            <w:gridSpan w:val="3"/>
            <w:tcBorders>
              <w:bottom w:val="single" w:sz="4" w:space="0" w:color="auto"/>
            </w:tcBorders>
          </w:tcPr>
          <w:p w14:paraId="58AD0D20" w14:textId="77777777" w:rsidR="00C86854" w:rsidRPr="00011645" w:rsidRDefault="00C86854" w:rsidP="00011645">
            <w:pPr>
              <w:autoSpaceDE w:val="0"/>
              <w:autoSpaceDN w:val="0"/>
              <w:adjustRightInd w:val="0"/>
              <w:spacing w:after="8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011645">
              <w:rPr>
                <w:rFonts w:ascii="Open Sans" w:hAnsi="Open Sans" w:cs="Open Sans"/>
                <w:b/>
                <w:sz w:val="16"/>
                <w:szCs w:val="16"/>
              </w:rPr>
              <w:t>Exceptions</w:t>
            </w:r>
            <w:r w:rsidRPr="00011645">
              <w:rPr>
                <w:rFonts w:ascii="Open Sans" w:hAnsi="Open Sans" w:cs="Open Sans"/>
                <w:sz w:val="16"/>
                <w:szCs w:val="16"/>
              </w:rPr>
              <w:t>:</w:t>
            </w:r>
          </w:p>
          <w:p w14:paraId="01DD7ADE" w14:textId="14FF5A16" w:rsidR="00C86854" w:rsidRPr="00011645" w:rsidRDefault="00011645" w:rsidP="00011645">
            <w:pPr>
              <w:spacing w:after="80"/>
              <w:rPr>
                <w:rFonts w:ascii="Open Sans" w:hAnsi="Open Sans" w:cs="Open Sans"/>
              </w:rPr>
            </w:pPr>
            <w:r w:rsidRPr="00011645">
              <w:rPr>
                <w:rFonts w:ascii="Open Sans" w:hAnsi="Open Sans" w:cs="Open Sans"/>
              </w:rPr>
              <w:t>None</w:t>
            </w:r>
          </w:p>
        </w:tc>
      </w:tr>
    </w:tbl>
    <w:p w14:paraId="4B6957DF" w14:textId="184DFCB5" w:rsidR="008942E0" w:rsidRDefault="00011645" w:rsidP="00011645">
      <w:pPr>
        <w:ind w:left="1440" w:firstLine="720"/>
        <w:rPr>
          <w:rFonts w:ascii="Open Sans" w:hAnsi="Open Sans" w:cs="Open Sans"/>
          <w:noProof/>
        </w:rPr>
      </w:pPr>
      <w:r>
        <w:rPr>
          <w:rFonts w:ascii="Open Sans" w:hAnsi="Open Sans" w:cs="Open Sans"/>
          <w:noProof/>
        </w:rPr>
        <w:drawing>
          <wp:inline distT="0" distB="0" distL="0" distR="0" wp14:anchorId="02E47257" wp14:editId="20519579">
            <wp:extent cx="2733675" cy="895350"/>
            <wp:effectExtent l="0" t="0" r="9525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6FCD" w14:textId="77777777" w:rsidR="00011645" w:rsidRPr="00011645" w:rsidRDefault="00011645">
      <w:pPr>
        <w:rPr>
          <w:rFonts w:ascii="Open Sans" w:hAnsi="Open Sans" w:cs="Open Sans"/>
        </w:rPr>
      </w:pPr>
    </w:p>
    <w:sectPr w:rsidR="00011645" w:rsidRPr="00011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1163" w14:textId="77777777" w:rsidR="005A022D" w:rsidRDefault="005A022D" w:rsidP="00C86854">
      <w:pPr>
        <w:spacing w:after="0" w:line="240" w:lineRule="auto"/>
      </w:pPr>
      <w:r>
        <w:separator/>
      </w:r>
    </w:p>
  </w:endnote>
  <w:endnote w:type="continuationSeparator" w:id="0">
    <w:p w14:paraId="47573F56" w14:textId="77777777" w:rsidR="005A022D" w:rsidRDefault="005A022D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B789" w14:textId="77777777" w:rsidR="00AA4BFE" w:rsidRDefault="00AA4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A3ED" w14:textId="77777777" w:rsidR="00AA4BFE" w:rsidRDefault="00AA4B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25C3" w14:textId="77777777" w:rsidR="00AA4BFE" w:rsidRDefault="00AA4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EC5A" w14:textId="77777777" w:rsidR="005A022D" w:rsidRDefault="005A022D" w:rsidP="00C86854">
      <w:pPr>
        <w:spacing w:after="0" w:line="240" w:lineRule="auto"/>
      </w:pPr>
      <w:r>
        <w:separator/>
      </w:r>
    </w:p>
  </w:footnote>
  <w:footnote w:type="continuationSeparator" w:id="0">
    <w:p w14:paraId="55286BF7" w14:textId="77777777" w:rsidR="005A022D" w:rsidRDefault="005A022D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1E83" w14:textId="77777777" w:rsidR="00AA4BFE" w:rsidRDefault="00AA4B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D55A" w14:textId="77777777" w:rsidR="00C86854" w:rsidRDefault="00C86854" w:rsidP="00C86854">
    <w:pPr>
      <w:pStyle w:val="Header"/>
    </w:pPr>
    <w:r>
      <w:t>Use Case</w:t>
    </w:r>
    <w:r w:rsidR="000B0BF0">
      <w:t xml:space="preserve">—Casual </w:t>
    </w:r>
    <w:del w:id="0" w:author="Rick DelVecchio" w:date="2019-10-30T14:38:00Z">
      <w:r w:rsidR="000B0BF0" w:rsidDel="00AA4BFE">
        <w:delText xml:space="preserve"> </w:delText>
      </w:r>
    </w:del>
    <w:r w:rsidR="000B0BF0">
      <w:t>F</w:t>
    </w:r>
    <w:r>
      <w:t>ormat</w:t>
    </w:r>
  </w:p>
  <w:p w14:paraId="0343AD33" w14:textId="77777777" w:rsidR="00C86854" w:rsidRDefault="00C86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0DD90" w14:textId="77777777" w:rsidR="00AA4BFE" w:rsidRDefault="00AA4BF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k DelVecchio">
    <w15:presenceInfo w15:providerId="AD" w15:userId="S-1-5-21-3353719144-4803272-1420983613-1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4"/>
    <w:rsid w:val="00011645"/>
    <w:rsid w:val="00042F59"/>
    <w:rsid w:val="00066CC3"/>
    <w:rsid w:val="00096309"/>
    <w:rsid w:val="000B0BF0"/>
    <w:rsid w:val="00102CA7"/>
    <w:rsid w:val="002474AE"/>
    <w:rsid w:val="003750D3"/>
    <w:rsid w:val="00464AFF"/>
    <w:rsid w:val="005A022D"/>
    <w:rsid w:val="007444C7"/>
    <w:rsid w:val="007A5582"/>
    <w:rsid w:val="00933646"/>
    <w:rsid w:val="00990711"/>
    <w:rsid w:val="009F14B5"/>
    <w:rsid w:val="00A72EB5"/>
    <w:rsid w:val="00A74F89"/>
    <w:rsid w:val="00AA4BFE"/>
    <w:rsid w:val="00AE3134"/>
    <w:rsid w:val="00B03118"/>
    <w:rsid w:val="00B0552B"/>
    <w:rsid w:val="00B653D3"/>
    <w:rsid w:val="00BA19C5"/>
    <w:rsid w:val="00C26FDE"/>
    <w:rsid w:val="00C86854"/>
    <w:rsid w:val="00F84F8F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F514"/>
  <w15:docId w15:val="{A0F1D635-59EC-483E-893C-215216F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66C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2979-B9FC-497E-9FBE-1F9BA8F2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Brandon L Swan</cp:lastModifiedBy>
  <cp:revision>3</cp:revision>
  <dcterms:created xsi:type="dcterms:W3CDTF">2022-10-13T03:03:00Z</dcterms:created>
  <dcterms:modified xsi:type="dcterms:W3CDTF">2022-10-13T03:11:00Z</dcterms:modified>
</cp:coreProperties>
</file>