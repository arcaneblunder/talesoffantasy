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3616"/>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gridCol w:w="2810"/>
        <w:gridCol w:w="2679"/>
        <w:gridCol w:w="11"/>
      </w:tblGrid>
      <w:tr w:rsidR="00C86854" w:rsidRPr="00011645" w14:paraId="1888138C" w14:textId="77777777" w:rsidTr="00011645">
        <w:trPr>
          <w:trHeight w:val="461"/>
        </w:trPr>
        <w:tc>
          <w:tcPr>
            <w:tcW w:w="4815" w:type="dxa"/>
          </w:tcPr>
          <w:p w14:paraId="61D84159" w14:textId="3E35F8AF" w:rsidR="00C86854" w:rsidRPr="00011645" w:rsidRDefault="00C86854" w:rsidP="00011645">
            <w:pPr>
              <w:spacing w:after="80"/>
              <w:rPr>
                <w:rFonts w:ascii="Open Sans" w:hAnsi="Open Sans" w:cs="Open Sans"/>
              </w:rPr>
            </w:pPr>
            <w:r w:rsidRPr="00011645">
              <w:rPr>
                <w:rFonts w:ascii="Open Sans" w:hAnsi="Open Sans" w:cs="Open Sans"/>
                <w:b/>
                <w:sz w:val="16"/>
                <w:szCs w:val="16"/>
              </w:rPr>
              <w:t>Use Case Name</w:t>
            </w:r>
            <w:r w:rsidR="00D15C76">
              <w:rPr>
                <w:rFonts w:ascii="Open Sans" w:hAnsi="Open Sans" w:cs="Open Sans"/>
                <w:b/>
                <w:sz w:val="16"/>
                <w:szCs w:val="16"/>
              </w:rPr>
              <w:t>: Equip Item</w:t>
            </w:r>
          </w:p>
        </w:tc>
        <w:tc>
          <w:tcPr>
            <w:tcW w:w="2810" w:type="dxa"/>
            <w:shd w:val="clear" w:color="auto" w:fill="auto"/>
          </w:tcPr>
          <w:p w14:paraId="404FE513" w14:textId="77777777" w:rsidR="00C86854" w:rsidRPr="00011645" w:rsidRDefault="00C86854" w:rsidP="00011645">
            <w:pPr>
              <w:rPr>
                <w:rFonts w:ascii="Open Sans" w:hAnsi="Open Sans" w:cs="Open Sans"/>
              </w:rPr>
            </w:pPr>
            <w:r w:rsidRPr="00011645">
              <w:rPr>
                <w:rFonts w:ascii="Open Sans" w:hAnsi="Open Sans" w:cs="Open Sans"/>
                <w:b/>
                <w:sz w:val="16"/>
                <w:szCs w:val="16"/>
              </w:rPr>
              <w:t>ID</w:t>
            </w:r>
            <w:r w:rsidRPr="00011645">
              <w:rPr>
                <w:rFonts w:ascii="Open Sans" w:hAnsi="Open Sans" w:cs="Open Sans"/>
                <w:sz w:val="16"/>
                <w:szCs w:val="16"/>
              </w:rPr>
              <w:t xml:space="preserve">: </w:t>
            </w:r>
          </w:p>
        </w:tc>
        <w:tc>
          <w:tcPr>
            <w:tcW w:w="2690" w:type="dxa"/>
            <w:gridSpan w:val="2"/>
            <w:shd w:val="clear" w:color="auto" w:fill="auto"/>
          </w:tcPr>
          <w:p w14:paraId="5413D966" w14:textId="708BE5B2" w:rsidR="00C86854" w:rsidRPr="00011645" w:rsidRDefault="00C86854" w:rsidP="00011645">
            <w:pPr>
              <w:rPr>
                <w:rFonts w:ascii="Open Sans" w:hAnsi="Open Sans" w:cs="Open Sans"/>
              </w:rPr>
            </w:pPr>
            <w:r w:rsidRPr="00011645">
              <w:rPr>
                <w:rFonts w:ascii="Open Sans" w:hAnsi="Open Sans" w:cs="Open Sans"/>
                <w:b/>
                <w:sz w:val="16"/>
                <w:szCs w:val="16"/>
              </w:rPr>
              <w:t>Priority</w:t>
            </w:r>
            <w:r w:rsidRPr="00011645">
              <w:rPr>
                <w:rFonts w:ascii="Open Sans" w:hAnsi="Open Sans" w:cs="Open Sans"/>
                <w:sz w:val="16"/>
                <w:szCs w:val="16"/>
              </w:rPr>
              <w:t xml:space="preserve">: </w:t>
            </w:r>
            <w:r w:rsidR="00011645" w:rsidRPr="00011645">
              <w:rPr>
                <w:rFonts w:ascii="Open Sans" w:hAnsi="Open Sans" w:cs="Open Sans"/>
                <w:sz w:val="16"/>
                <w:szCs w:val="16"/>
              </w:rPr>
              <w:t>High</w:t>
            </w:r>
          </w:p>
        </w:tc>
      </w:tr>
      <w:tr w:rsidR="00C86854" w:rsidRPr="00011645" w14:paraId="5AF3E254" w14:textId="77777777" w:rsidTr="00011645">
        <w:trPr>
          <w:trHeight w:val="560"/>
        </w:trPr>
        <w:tc>
          <w:tcPr>
            <w:tcW w:w="10315" w:type="dxa"/>
            <w:gridSpan w:val="4"/>
          </w:tcPr>
          <w:p w14:paraId="37628E25" w14:textId="703223F4" w:rsidR="00C86854" w:rsidRPr="00011645" w:rsidRDefault="00C86854" w:rsidP="00011645">
            <w:pPr>
              <w:spacing w:after="80"/>
              <w:rPr>
                <w:rFonts w:ascii="Open Sans" w:hAnsi="Open Sans" w:cs="Open Sans"/>
              </w:rPr>
            </w:pPr>
            <w:r w:rsidRPr="00011645">
              <w:rPr>
                <w:rFonts w:ascii="Open Sans" w:hAnsi="Open Sans" w:cs="Open Sans"/>
                <w:b/>
                <w:sz w:val="16"/>
                <w:szCs w:val="16"/>
              </w:rPr>
              <w:t>Actor:</w:t>
            </w:r>
            <w:r w:rsidRPr="00011645">
              <w:rPr>
                <w:rFonts w:ascii="Open Sans" w:hAnsi="Open Sans" w:cs="Open Sans"/>
                <w:sz w:val="16"/>
                <w:szCs w:val="16"/>
              </w:rPr>
              <w:t xml:space="preserve"> </w:t>
            </w:r>
            <w:r w:rsidR="00011645" w:rsidRPr="00011645">
              <w:rPr>
                <w:rFonts w:ascii="Open Sans" w:hAnsi="Open Sans" w:cs="Open Sans"/>
                <w:sz w:val="16"/>
                <w:szCs w:val="16"/>
              </w:rPr>
              <w:t>Player</w:t>
            </w:r>
          </w:p>
        </w:tc>
      </w:tr>
      <w:tr w:rsidR="00C86854" w:rsidRPr="00011645" w14:paraId="510942D0" w14:textId="77777777" w:rsidTr="00011645">
        <w:trPr>
          <w:trHeight w:val="1130"/>
        </w:trPr>
        <w:tc>
          <w:tcPr>
            <w:tcW w:w="10315" w:type="dxa"/>
            <w:gridSpan w:val="4"/>
          </w:tcPr>
          <w:p w14:paraId="593E95E4" w14:textId="44B3E92C" w:rsidR="00C86854" w:rsidRPr="00011645" w:rsidRDefault="00C86854" w:rsidP="00011645">
            <w:pPr>
              <w:autoSpaceDE w:val="0"/>
              <w:autoSpaceDN w:val="0"/>
              <w:adjustRightInd w:val="0"/>
              <w:spacing w:after="80" w:line="240" w:lineRule="auto"/>
              <w:rPr>
                <w:rFonts w:ascii="Open Sans" w:hAnsi="Open Sans" w:cs="Open Sans"/>
              </w:rPr>
            </w:pPr>
            <w:r w:rsidRPr="00011645">
              <w:rPr>
                <w:rFonts w:ascii="Open Sans" w:hAnsi="Open Sans" w:cs="Open Sans"/>
                <w:b/>
                <w:sz w:val="16"/>
                <w:szCs w:val="16"/>
              </w:rPr>
              <w:t>Description:</w:t>
            </w:r>
            <w:r w:rsidRPr="00011645">
              <w:rPr>
                <w:rFonts w:ascii="Open Sans" w:hAnsi="Open Sans" w:cs="Open Sans"/>
                <w:sz w:val="16"/>
                <w:szCs w:val="16"/>
              </w:rPr>
              <w:t xml:space="preserve"> </w:t>
            </w:r>
            <w:r w:rsidR="00D15C76">
              <w:rPr>
                <w:rFonts w:ascii="Open Sans" w:hAnsi="Open Sans" w:cs="Open Sans"/>
                <w:sz w:val="16"/>
                <w:szCs w:val="16"/>
              </w:rPr>
              <w:t>Player needs to be able to select a character and equip an item in the appropriate slot.</w:t>
            </w:r>
          </w:p>
        </w:tc>
      </w:tr>
      <w:tr w:rsidR="00C86854" w:rsidRPr="00011645" w14:paraId="23AF6EF8" w14:textId="77777777" w:rsidTr="00011645">
        <w:trPr>
          <w:trHeight w:val="701"/>
        </w:trPr>
        <w:tc>
          <w:tcPr>
            <w:tcW w:w="10315" w:type="dxa"/>
            <w:gridSpan w:val="4"/>
          </w:tcPr>
          <w:p w14:paraId="6B55107C" w14:textId="77777777" w:rsidR="00C86854" w:rsidRPr="00011645" w:rsidRDefault="00C86854" w:rsidP="00011645">
            <w:pPr>
              <w:autoSpaceDE w:val="0"/>
              <w:autoSpaceDN w:val="0"/>
              <w:adjustRightInd w:val="0"/>
              <w:spacing w:after="80" w:line="240" w:lineRule="auto"/>
              <w:rPr>
                <w:rFonts w:ascii="Open Sans" w:hAnsi="Open Sans" w:cs="Open Sans"/>
                <w:bCs/>
                <w:sz w:val="16"/>
                <w:szCs w:val="16"/>
              </w:rPr>
            </w:pPr>
            <w:r w:rsidRPr="00011645">
              <w:rPr>
                <w:rFonts w:ascii="Open Sans" w:hAnsi="Open Sans" w:cs="Open Sans"/>
                <w:b/>
                <w:sz w:val="16"/>
                <w:szCs w:val="16"/>
              </w:rPr>
              <w:t>Trigger</w:t>
            </w:r>
            <w:r w:rsidRPr="00011645">
              <w:rPr>
                <w:rFonts w:ascii="Open Sans" w:hAnsi="Open Sans" w:cs="Open Sans"/>
                <w:sz w:val="16"/>
                <w:szCs w:val="16"/>
              </w:rPr>
              <w:t xml:space="preserve">: </w:t>
            </w:r>
          </w:p>
          <w:p w14:paraId="3966469B" w14:textId="56E6DC61" w:rsidR="00C86854" w:rsidRPr="00011645" w:rsidRDefault="00C86854" w:rsidP="00011645">
            <w:pPr>
              <w:spacing w:after="80"/>
              <w:rPr>
                <w:rFonts w:ascii="Open Sans" w:hAnsi="Open Sans" w:cs="Open Sans"/>
              </w:rPr>
            </w:pPr>
            <w:r w:rsidRPr="00011645">
              <w:rPr>
                <w:rFonts w:ascii="Open Sans" w:hAnsi="Open Sans" w:cs="Open Sans"/>
                <w:sz w:val="16"/>
                <w:szCs w:val="16"/>
              </w:rPr>
              <w:t xml:space="preserve">Type: </w:t>
            </w:r>
            <w:r w:rsidR="00A72EB5" w:rsidRPr="00011645">
              <w:rPr>
                <w:rFonts w:ascii="Open Sans" w:hAnsi="Open Sans" w:cs="Open Sans"/>
                <w:sz w:val="16"/>
                <w:szCs w:val="16"/>
              </w:rPr>
              <w:t xml:space="preserve"> </w:t>
            </w:r>
            <w:r w:rsidR="00990711" w:rsidRPr="00011645">
              <w:rPr>
                <w:rFonts w:ascii="Open Sans" w:hAnsi="Open Sans" w:cs="Open Sans"/>
                <w:sz w:val="16"/>
                <w:szCs w:val="16"/>
              </w:rPr>
              <w:sym w:font="Wingdings" w:char="F0A8"/>
            </w:r>
            <w:r w:rsidR="00A72EB5" w:rsidRPr="00011645">
              <w:rPr>
                <w:rFonts w:ascii="Open Sans" w:hAnsi="Open Sans" w:cs="Open Sans"/>
                <w:sz w:val="16"/>
                <w:szCs w:val="16"/>
              </w:rPr>
              <w:t xml:space="preserve"> </w:t>
            </w:r>
            <w:r w:rsidR="00011645" w:rsidRPr="00011645">
              <w:rPr>
                <w:rFonts w:ascii="Open Sans" w:hAnsi="Open Sans" w:cs="Open Sans"/>
                <w:bCs/>
                <w:sz w:val="16"/>
                <w:szCs w:val="16"/>
              </w:rPr>
              <w:t>Button Press</w:t>
            </w:r>
            <w:r w:rsidRPr="00011645">
              <w:rPr>
                <w:rFonts w:ascii="Open Sans" w:hAnsi="Open Sans" w:cs="Open Sans"/>
                <w:bCs/>
                <w:sz w:val="16"/>
                <w:szCs w:val="16"/>
              </w:rPr>
              <w:t xml:space="preserve"> </w:t>
            </w:r>
            <w:r w:rsidR="00A72EB5" w:rsidRPr="00011645">
              <w:rPr>
                <w:rFonts w:ascii="Open Sans" w:hAnsi="Open Sans" w:cs="Open Sans"/>
                <w:bCs/>
                <w:sz w:val="16"/>
                <w:szCs w:val="16"/>
              </w:rPr>
              <w:t xml:space="preserve">   </w:t>
            </w:r>
            <w:r w:rsidR="00990711" w:rsidRPr="00011645">
              <w:rPr>
                <w:rFonts w:ascii="Open Sans" w:hAnsi="Open Sans" w:cs="Open Sans"/>
                <w:bCs/>
                <w:sz w:val="16"/>
                <w:szCs w:val="16"/>
              </w:rPr>
              <w:sym w:font="Wingdings" w:char="F0A8"/>
            </w:r>
            <w:r w:rsidR="00A72EB5" w:rsidRPr="00011645">
              <w:rPr>
                <w:rFonts w:ascii="Open Sans" w:hAnsi="Open Sans" w:cs="Open Sans"/>
                <w:bCs/>
                <w:sz w:val="16"/>
                <w:szCs w:val="16"/>
              </w:rPr>
              <w:t xml:space="preserve"> </w:t>
            </w:r>
            <w:r w:rsidR="00011645" w:rsidRPr="00011645">
              <w:rPr>
                <w:rFonts w:ascii="Open Sans" w:hAnsi="Open Sans" w:cs="Open Sans"/>
                <w:bCs/>
                <w:sz w:val="16"/>
                <w:szCs w:val="16"/>
              </w:rPr>
              <w:t>Event Trigger</w:t>
            </w:r>
          </w:p>
        </w:tc>
      </w:tr>
      <w:tr w:rsidR="00C86854" w:rsidRPr="00011645" w14:paraId="674A426F" w14:textId="77777777" w:rsidTr="00011645">
        <w:trPr>
          <w:trHeight w:val="1212"/>
        </w:trPr>
        <w:tc>
          <w:tcPr>
            <w:tcW w:w="10315" w:type="dxa"/>
            <w:gridSpan w:val="4"/>
          </w:tcPr>
          <w:p w14:paraId="1C40DE96" w14:textId="77777777" w:rsidR="00C86854" w:rsidRPr="00011645" w:rsidRDefault="00C86854" w:rsidP="00011645">
            <w:pPr>
              <w:autoSpaceDE w:val="0"/>
              <w:autoSpaceDN w:val="0"/>
              <w:adjustRightInd w:val="0"/>
              <w:spacing w:after="80" w:line="240" w:lineRule="auto"/>
              <w:rPr>
                <w:rFonts w:ascii="Open Sans" w:hAnsi="Open Sans" w:cs="Open Sans"/>
                <w:b/>
                <w:sz w:val="16"/>
                <w:szCs w:val="16"/>
              </w:rPr>
            </w:pPr>
            <w:r w:rsidRPr="00011645">
              <w:rPr>
                <w:rFonts w:ascii="Open Sans" w:hAnsi="Open Sans" w:cs="Open Sans"/>
                <w:b/>
                <w:sz w:val="16"/>
                <w:szCs w:val="16"/>
              </w:rPr>
              <w:t>Preconditions:</w:t>
            </w:r>
          </w:p>
          <w:p w14:paraId="7FA7E6B2" w14:textId="0A9F7399" w:rsidR="00C86854" w:rsidRPr="00011645" w:rsidRDefault="00D15C76" w:rsidP="00011645">
            <w:pPr>
              <w:spacing w:after="80"/>
              <w:rPr>
                <w:rFonts w:ascii="Open Sans" w:hAnsi="Open Sans" w:cs="Open Sans"/>
              </w:rPr>
            </w:pPr>
            <w:r>
              <w:rPr>
                <w:rFonts w:ascii="Open Sans" w:hAnsi="Open Sans" w:cs="Open Sans"/>
              </w:rPr>
              <w:t>In Main Menu -&gt; Character Status Screen.</w:t>
            </w:r>
          </w:p>
        </w:tc>
      </w:tr>
      <w:tr w:rsidR="00C86854" w:rsidRPr="00011645" w14:paraId="12B3766B" w14:textId="77777777" w:rsidTr="00011645">
        <w:trPr>
          <w:gridAfter w:val="1"/>
          <w:wAfter w:w="11" w:type="dxa"/>
          <w:trHeight w:val="2567"/>
        </w:trPr>
        <w:tc>
          <w:tcPr>
            <w:tcW w:w="10304" w:type="dxa"/>
            <w:gridSpan w:val="3"/>
          </w:tcPr>
          <w:p w14:paraId="26E37B43" w14:textId="77777777" w:rsidR="00C86854" w:rsidRPr="00011645" w:rsidRDefault="00C86854" w:rsidP="00011645">
            <w:pPr>
              <w:autoSpaceDE w:val="0"/>
              <w:autoSpaceDN w:val="0"/>
              <w:adjustRightInd w:val="0"/>
              <w:spacing w:after="80" w:line="240" w:lineRule="auto"/>
              <w:rPr>
                <w:rFonts w:ascii="Open Sans" w:hAnsi="Open Sans" w:cs="Open Sans"/>
                <w:b/>
                <w:sz w:val="20"/>
              </w:rPr>
            </w:pPr>
            <w:r w:rsidRPr="00011645">
              <w:rPr>
                <w:rFonts w:ascii="Open Sans" w:hAnsi="Open Sans" w:cs="Open Sans"/>
                <w:b/>
                <w:sz w:val="20"/>
              </w:rPr>
              <w:t>Normal Course: Information for Steps:</w:t>
            </w:r>
          </w:p>
          <w:p w14:paraId="7FFC7222" w14:textId="4752A858" w:rsidR="00C86854" w:rsidRPr="00011645" w:rsidRDefault="00D15C76" w:rsidP="00011645">
            <w:pPr>
              <w:autoSpaceDE w:val="0"/>
              <w:autoSpaceDN w:val="0"/>
              <w:adjustRightInd w:val="0"/>
              <w:spacing w:after="80" w:line="240" w:lineRule="auto"/>
              <w:rPr>
                <w:rFonts w:ascii="Open Sans" w:hAnsi="Open Sans" w:cs="Open Sans"/>
              </w:rPr>
            </w:pPr>
            <w:r>
              <w:rPr>
                <w:rFonts w:ascii="Open Sans" w:hAnsi="Open Sans" w:cs="Open Sans"/>
              </w:rPr>
              <w:t xml:space="preserve">Player opens the main menu. Player selects the character they wish to equip. Player then selects the item slot. An inventory of the proper items appears. Player selects the item. Replaces currently equipped item, if any. Goes back to status. </w:t>
            </w:r>
          </w:p>
        </w:tc>
      </w:tr>
      <w:tr w:rsidR="00C86854" w:rsidRPr="00011645" w14:paraId="0CB3616B" w14:textId="77777777" w:rsidTr="00011645">
        <w:trPr>
          <w:gridAfter w:val="1"/>
          <w:wAfter w:w="11" w:type="dxa"/>
          <w:trHeight w:val="1406"/>
        </w:trPr>
        <w:tc>
          <w:tcPr>
            <w:tcW w:w="10304" w:type="dxa"/>
            <w:gridSpan w:val="3"/>
          </w:tcPr>
          <w:p w14:paraId="09D2A84A" w14:textId="77777777" w:rsidR="00C86854" w:rsidRPr="00011645" w:rsidRDefault="00C86854" w:rsidP="00011645">
            <w:pPr>
              <w:autoSpaceDE w:val="0"/>
              <w:autoSpaceDN w:val="0"/>
              <w:adjustRightInd w:val="0"/>
              <w:spacing w:after="80" w:line="240" w:lineRule="auto"/>
              <w:rPr>
                <w:rFonts w:ascii="Open Sans" w:hAnsi="Open Sans" w:cs="Open Sans"/>
                <w:b/>
                <w:sz w:val="16"/>
                <w:szCs w:val="16"/>
              </w:rPr>
            </w:pPr>
            <w:r w:rsidRPr="00011645">
              <w:rPr>
                <w:rFonts w:ascii="Open Sans" w:hAnsi="Open Sans" w:cs="Open Sans"/>
                <w:b/>
                <w:sz w:val="16"/>
                <w:szCs w:val="16"/>
              </w:rPr>
              <w:t>Postconditions:</w:t>
            </w:r>
          </w:p>
          <w:p w14:paraId="718EC1F2" w14:textId="765C9581" w:rsidR="00C86854" w:rsidRPr="00011645" w:rsidRDefault="00D15C76" w:rsidP="00011645">
            <w:pPr>
              <w:spacing w:after="80"/>
              <w:rPr>
                <w:rFonts w:ascii="Open Sans" w:hAnsi="Open Sans" w:cs="Open Sans"/>
              </w:rPr>
            </w:pPr>
            <w:r>
              <w:rPr>
                <w:rFonts w:ascii="Open Sans" w:hAnsi="Open Sans" w:cs="Open Sans"/>
              </w:rPr>
              <w:t>Player is back on character status screen and can go back to main menu and continue the game or exit.</w:t>
            </w:r>
          </w:p>
        </w:tc>
      </w:tr>
      <w:tr w:rsidR="00C86854" w:rsidRPr="00011645" w14:paraId="28BF3BE4" w14:textId="77777777" w:rsidTr="00011645">
        <w:trPr>
          <w:gridAfter w:val="1"/>
          <w:wAfter w:w="11" w:type="dxa"/>
          <w:trHeight w:val="1831"/>
        </w:trPr>
        <w:tc>
          <w:tcPr>
            <w:tcW w:w="10304" w:type="dxa"/>
            <w:gridSpan w:val="3"/>
            <w:tcBorders>
              <w:bottom w:val="single" w:sz="4" w:space="0" w:color="auto"/>
            </w:tcBorders>
          </w:tcPr>
          <w:p w14:paraId="58AD0D20" w14:textId="77777777" w:rsidR="00C86854" w:rsidRPr="00011645" w:rsidRDefault="00C86854" w:rsidP="00011645">
            <w:pPr>
              <w:autoSpaceDE w:val="0"/>
              <w:autoSpaceDN w:val="0"/>
              <w:adjustRightInd w:val="0"/>
              <w:spacing w:after="80" w:line="240" w:lineRule="auto"/>
              <w:rPr>
                <w:rFonts w:ascii="Open Sans" w:hAnsi="Open Sans" w:cs="Open Sans"/>
                <w:sz w:val="16"/>
                <w:szCs w:val="16"/>
              </w:rPr>
            </w:pPr>
            <w:r w:rsidRPr="00011645">
              <w:rPr>
                <w:rFonts w:ascii="Open Sans" w:hAnsi="Open Sans" w:cs="Open Sans"/>
                <w:b/>
                <w:sz w:val="16"/>
                <w:szCs w:val="16"/>
              </w:rPr>
              <w:t>Exceptions</w:t>
            </w:r>
            <w:r w:rsidRPr="00011645">
              <w:rPr>
                <w:rFonts w:ascii="Open Sans" w:hAnsi="Open Sans" w:cs="Open Sans"/>
                <w:sz w:val="16"/>
                <w:szCs w:val="16"/>
              </w:rPr>
              <w:t>:</w:t>
            </w:r>
          </w:p>
          <w:p w14:paraId="01DD7ADE" w14:textId="35EAD5F0" w:rsidR="00C86854" w:rsidRPr="00011645" w:rsidRDefault="00D15C76" w:rsidP="00011645">
            <w:pPr>
              <w:spacing w:after="80"/>
              <w:rPr>
                <w:rFonts w:ascii="Open Sans" w:hAnsi="Open Sans" w:cs="Open Sans"/>
              </w:rPr>
            </w:pPr>
            <w:r>
              <w:rPr>
                <w:rFonts w:ascii="Open Sans" w:hAnsi="Open Sans" w:cs="Open Sans"/>
              </w:rPr>
              <w:t>Combat, Cut scenes</w:t>
            </w:r>
          </w:p>
        </w:tc>
      </w:tr>
    </w:tbl>
    <w:p w14:paraId="4B6957DF" w14:textId="184DFCB5" w:rsidR="008942E0" w:rsidRDefault="00011645" w:rsidP="00011645">
      <w:pPr>
        <w:ind w:left="1440" w:firstLine="720"/>
        <w:rPr>
          <w:rFonts w:ascii="Open Sans" w:hAnsi="Open Sans" w:cs="Open Sans"/>
          <w:noProof/>
        </w:rPr>
      </w:pPr>
      <w:r>
        <w:rPr>
          <w:rFonts w:ascii="Open Sans" w:hAnsi="Open Sans" w:cs="Open Sans"/>
          <w:noProof/>
        </w:rPr>
        <w:drawing>
          <wp:inline distT="0" distB="0" distL="0" distR="0" wp14:anchorId="02E47257" wp14:editId="20519579">
            <wp:extent cx="2733675" cy="895350"/>
            <wp:effectExtent l="0" t="0" r="9525"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3675" cy="895350"/>
                    </a:xfrm>
                    <a:prstGeom prst="rect">
                      <a:avLst/>
                    </a:prstGeom>
                  </pic:spPr>
                </pic:pic>
              </a:graphicData>
            </a:graphic>
          </wp:inline>
        </w:drawing>
      </w:r>
    </w:p>
    <w:p w14:paraId="15326FCD" w14:textId="77777777" w:rsidR="00011645" w:rsidRPr="00011645" w:rsidRDefault="00011645">
      <w:pPr>
        <w:rPr>
          <w:rFonts w:ascii="Open Sans" w:hAnsi="Open Sans" w:cs="Open Sans"/>
        </w:rPr>
      </w:pPr>
    </w:p>
    <w:sectPr w:rsidR="00011645" w:rsidRPr="000116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7ED3" w14:textId="77777777" w:rsidR="00E7374E" w:rsidRDefault="00E7374E" w:rsidP="00C86854">
      <w:pPr>
        <w:spacing w:after="0" w:line="240" w:lineRule="auto"/>
      </w:pPr>
      <w:r>
        <w:separator/>
      </w:r>
    </w:p>
  </w:endnote>
  <w:endnote w:type="continuationSeparator" w:id="0">
    <w:p w14:paraId="07CB96BC" w14:textId="77777777" w:rsidR="00E7374E" w:rsidRDefault="00E7374E" w:rsidP="00C8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806030504020204"/>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B789" w14:textId="77777777" w:rsidR="00AA4BFE" w:rsidRDefault="00AA4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A3ED" w14:textId="77777777" w:rsidR="00AA4BFE" w:rsidRDefault="00AA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25C3" w14:textId="77777777" w:rsidR="00AA4BFE" w:rsidRDefault="00AA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C9EC" w14:textId="77777777" w:rsidR="00E7374E" w:rsidRDefault="00E7374E" w:rsidP="00C86854">
      <w:pPr>
        <w:spacing w:after="0" w:line="240" w:lineRule="auto"/>
      </w:pPr>
      <w:r>
        <w:separator/>
      </w:r>
    </w:p>
  </w:footnote>
  <w:footnote w:type="continuationSeparator" w:id="0">
    <w:p w14:paraId="43CFA124" w14:textId="77777777" w:rsidR="00E7374E" w:rsidRDefault="00E7374E" w:rsidP="00C86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1E83" w14:textId="77777777" w:rsidR="00AA4BFE" w:rsidRDefault="00AA4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D55A" w14:textId="77777777" w:rsidR="00C86854" w:rsidRDefault="00C86854" w:rsidP="00C86854">
    <w:pPr>
      <w:pStyle w:val="Header"/>
    </w:pPr>
    <w:r>
      <w:t>Use Case</w:t>
    </w:r>
    <w:r w:rsidR="000B0BF0">
      <w:t xml:space="preserve">—Casual </w:t>
    </w:r>
    <w:del w:id="0" w:author="Rick DelVecchio" w:date="2019-10-30T14:38:00Z">
      <w:r w:rsidR="000B0BF0" w:rsidDel="00AA4BFE">
        <w:delText xml:space="preserve"> </w:delText>
      </w:r>
    </w:del>
    <w:r w:rsidR="000B0BF0">
      <w:t>F</w:t>
    </w:r>
    <w:r>
      <w:t>ormat</w:t>
    </w:r>
  </w:p>
  <w:p w14:paraId="0343AD33" w14:textId="77777777" w:rsidR="00C86854" w:rsidRDefault="00C8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DD90" w14:textId="77777777" w:rsidR="00AA4BFE" w:rsidRDefault="00AA4BF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 DelVecchio">
    <w15:presenceInfo w15:providerId="AD" w15:userId="S-1-5-21-3353719144-4803272-1420983613-1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54"/>
    <w:rsid w:val="00011645"/>
    <w:rsid w:val="00042F59"/>
    <w:rsid w:val="00066CC3"/>
    <w:rsid w:val="00096309"/>
    <w:rsid w:val="000B0BF0"/>
    <w:rsid w:val="00102CA7"/>
    <w:rsid w:val="00243483"/>
    <w:rsid w:val="002474AE"/>
    <w:rsid w:val="003750D3"/>
    <w:rsid w:val="00464AFF"/>
    <w:rsid w:val="00721A84"/>
    <w:rsid w:val="007444C7"/>
    <w:rsid w:val="007A5582"/>
    <w:rsid w:val="00933646"/>
    <w:rsid w:val="00990711"/>
    <w:rsid w:val="009F14B5"/>
    <w:rsid w:val="00A72EB5"/>
    <w:rsid w:val="00A74F89"/>
    <w:rsid w:val="00AA4BFE"/>
    <w:rsid w:val="00AE3134"/>
    <w:rsid w:val="00B03118"/>
    <w:rsid w:val="00B0552B"/>
    <w:rsid w:val="00B653D3"/>
    <w:rsid w:val="00BA19C5"/>
    <w:rsid w:val="00C26FDE"/>
    <w:rsid w:val="00C86854"/>
    <w:rsid w:val="00D15C76"/>
    <w:rsid w:val="00E7374E"/>
    <w:rsid w:val="00F84F8F"/>
    <w:rsid w:val="00FB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F514"/>
  <w15:docId w15:val="{A0F1D635-59EC-483E-893C-215216FB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854"/>
  </w:style>
  <w:style w:type="paragraph" w:styleId="Footer">
    <w:name w:val="footer"/>
    <w:basedOn w:val="Normal"/>
    <w:link w:val="FooterChar"/>
    <w:uiPriority w:val="99"/>
    <w:unhideWhenUsed/>
    <w:rsid w:val="00C8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854"/>
  </w:style>
  <w:style w:type="paragraph" w:styleId="BalloonText">
    <w:name w:val="Balloon Text"/>
    <w:basedOn w:val="Normal"/>
    <w:link w:val="BalloonTextChar"/>
    <w:uiPriority w:val="99"/>
    <w:semiHidden/>
    <w:unhideWhenUsed/>
    <w:rsid w:val="00BA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9C5"/>
    <w:rPr>
      <w:rFonts w:ascii="Tahoma" w:hAnsi="Tahoma" w:cs="Tahoma"/>
      <w:sz w:val="16"/>
      <w:szCs w:val="16"/>
    </w:rPr>
  </w:style>
  <w:style w:type="paragraph" w:styleId="Revision">
    <w:name w:val="Revision"/>
    <w:hidden/>
    <w:uiPriority w:val="99"/>
    <w:semiHidden/>
    <w:rsid w:val="00066C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02979-B9FC-497E-9FBE-1F9BA8F2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Thorp, Hannah - Hoboken</dc:creator>
  <cp:lastModifiedBy>Brandon L Swan</cp:lastModifiedBy>
  <cp:revision>3</cp:revision>
  <dcterms:created xsi:type="dcterms:W3CDTF">2022-10-13T03:24:00Z</dcterms:created>
  <dcterms:modified xsi:type="dcterms:W3CDTF">2022-10-13T03:27:00Z</dcterms:modified>
</cp:coreProperties>
</file>