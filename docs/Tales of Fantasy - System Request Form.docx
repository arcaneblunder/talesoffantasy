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A6877" w:rsidRPr="00942F94" w14:paraId="53A87F24" w14:textId="77777777" w:rsidTr="00070373">
        <w:tc>
          <w:tcPr>
            <w:tcW w:w="9350" w:type="dxa"/>
            <w:shd w:val="clear" w:color="auto" w:fill="auto"/>
          </w:tcPr>
          <w:p w14:paraId="4BAE3850" w14:textId="77777777" w:rsidR="001A6877" w:rsidRPr="00942F94" w:rsidRDefault="001A6877" w:rsidP="001A6877">
            <w:pPr>
              <w:pStyle w:val="Figure"/>
              <w:jc w:val="left"/>
              <w:rPr>
                <w:rFonts w:ascii="Open Sans" w:hAnsi="Open Sans" w:cs="Open Sans"/>
                <w:b w:val="0"/>
                <w:sz w:val="22"/>
                <w:szCs w:val="22"/>
              </w:rPr>
            </w:pPr>
          </w:p>
          <w:p w14:paraId="2B9D6EBB" w14:textId="77777777" w:rsidR="00755822" w:rsidRPr="00942F94" w:rsidRDefault="00755822" w:rsidP="001A6877">
            <w:pPr>
              <w:pStyle w:val="Figure"/>
              <w:rPr>
                <w:ins w:id="0" w:author="Brandon L Swan" w:date="2022-10-12T20:13:00Z"/>
                <w:rFonts w:ascii="Open Sans" w:hAnsi="Open Sans" w:cs="Open Sans"/>
                <w:szCs w:val="24"/>
              </w:rPr>
            </w:pPr>
            <w:ins w:id="1" w:author="Brandon L Swan" w:date="2022-10-12T20:13:00Z">
              <w:r w:rsidRPr="00942F94">
                <w:rPr>
                  <w:rFonts w:ascii="Open Sans" w:hAnsi="Open Sans" w:cs="Open Sans"/>
                  <w:noProof/>
                  <w:szCs w:val="24"/>
                </w:rPr>
                <w:drawing>
                  <wp:inline distT="0" distB="0" distL="0" distR="0" wp14:anchorId="25F8F907" wp14:editId="4627CDB3">
                    <wp:extent cx="2733675" cy="495300"/>
                    <wp:effectExtent l="0" t="0" r="0" b="889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/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33675" cy="4953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75B322AF" w14:textId="2601BC31" w:rsidR="001A6877" w:rsidRPr="00942F94" w:rsidRDefault="001A6877" w:rsidP="001A6877">
            <w:pPr>
              <w:pStyle w:val="Figure"/>
              <w:rPr>
                <w:rFonts w:ascii="Open Sans" w:hAnsi="Open Sans" w:cs="Open Sans"/>
                <w:szCs w:val="24"/>
              </w:rPr>
            </w:pPr>
            <w:r w:rsidRPr="00942F94">
              <w:rPr>
                <w:rFonts w:ascii="Open Sans" w:hAnsi="Open Sans" w:cs="Open Sans"/>
                <w:szCs w:val="24"/>
              </w:rPr>
              <w:t>System Request</w:t>
            </w:r>
          </w:p>
          <w:p w14:paraId="74469AAB" w14:textId="77777777" w:rsidR="001A6877" w:rsidRPr="00942F94" w:rsidRDefault="001A6877" w:rsidP="001A6877">
            <w:pPr>
              <w:pStyle w:val="Figure"/>
              <w:jc w:val="left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A6877" w:rsidRPr="00942F94" w14:paraId="136BF996" w14:textId="77777777" w:rsidTr="00070373">
        <w:tc>
          <w:tcPr>
            <w:tcW w:w="9350" w:type="dxa"/>
            <w:shd w:val="clear" w:color="auto" w:fill="E7E6E6" w:themeFill="background2"/>
          </w:tcPr>
          <w:p w14:paraId="02226D03" w14:textId="0C85138F" w:rsidR="001A6877" w:rsidRPr="00942F94" w:rsidRDefault="00942F94" w:rsidP="001A6877">
            <w:pPr>
              <w:pStyle w:val="Figure"/>
              <w:jc w:val="left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Head Programmer</w:t>
            </w:r>
            <w:r w:rsidR="001A6877" w:rsidRPr="00942F94">
              <w:rPr>
                <w:rFonts w:ascii="Open Sans" w:hAnsi="Open Sans" w:cs="Open Sans"/>
                <w:sz w:val="22"/>
                <w:szCs w:val="22"/>
              </w:rPr>
              <w:t>:</w:t>
            </w:r>
          </w:p>
          <w:p w14:paraId="7DBCB2E6" w14:textId="77777777" w:rsidR="001A6877" w:rsidRPr="00942F94" w:rsidRDefault="001A6877" w:rsidP="001A6877">
            <w:pPr>
              <w:pStyle w:val="Figure"/>
              <w:jc w:val="left"/>
              <w:rPr>
                <w:rFonts w:ascii="Open Sans" w:hAnsi="Open Sans" w:cs="Open Sans"/>
                <w:sz w:val="22"/>
                <w:szCs w:val="22"/>
              </w:rPr>
            </w:pPr>
          </w:p>
          <w:p w14:paraId="4B282535" w14:textId="77777777" w:rsidR="001A6877" w:rsidRPr="00942F94" w:rsidRDefault="001A6877" w:rsidP="001A6877">
            <w:pPr>
              <w:pStyle w:val="Figure"/>
              <w:jc w:val="left"/>
              <w:rPr>
                <w:rFonts w:ascii="Open Sans" w:hAnsi="Open Sans" w:cs="Open Sans"/>
                <w:sz w:val="22"/>
                <w:szCs w:val="22"/>
              </w:rPr>
            </w:pPr>
          </w:p>
          <w:p w14:paraId="5E283233" w14:textId="77777777" w:rsidR="001A6877" w:rsidRPr="00942F94" w:rsidRDefault="001A6877" w:rsidP="001A6877">
            <w:pPr>
              <w:pStyle w:val="Figure"/>
              <w:jc w:val="left"/>
              <w:rPr>
                <w:rFonts w:ascii="Open Sans" w:hAnsi="Open Sans" w:cs="Open Sans"/>
                <w:sz w:val="22"/>
                <w:szCs w:val="22"/>
              </w:rPr>
            </w:pPr>
          </w:p>
          <w:p w14:paraId="471AC776" w14:textId="77777777" w:rsidR="001A6877" w:rsidRPr="00942F94" w:rsidRDefault="001A6877" w:rsidP="001A6877">
            <w:pPr>
              <w:pStyle w:val="Figure"/>
              <w:jc w:val="left"/>
              <w:rPr>
                <w:rFonts w:ascii="Open Sans" w:hAnsi="Open Sans" w:cs="Open Sans"/>
                <w:sz w:val="22"/>
                <w:szCs w:val="22"/>
              </w:rPr>
            </w:pPr>
          </w:p>
          <w:p w14:paraId="6962DA26" w14:textId="77777777" w:rsidR="001A6877" w:rsidRPr="00942F94" w:rsidRDefault="001A6877" w:rsidP="001A6877">
            <w:pPr>
              <w:pStyle w:val="Figure"/>
              <w:jc w:val="left"/>
              <w:rPr>
                <w:rFonts w:ascii="Open Sans" w:hAnsi="Open Sans" w:cs="Open Sans"/>
                <w:sz w:val="22"/>
                <w:szCs w:val="22"/>
              </w:rPr>
            </w:pPr>
          </w:p>
          <w:p w14:paraId="1057CD4F" w14:textId="77777777" w:rsidR="001A6877" w:rsidRPr="00942F94" w:rsidRDefault="001A6877" w:rsidP="001A6877">
            <w:pPr>
              <w:pStyle w:val="Figure"/>
              <w:jc w:val="left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A6877" w:rsidRPr="00942F94" w14:paraId="55C86371" w14:textId="77777777" w:rsidTr="00070373">
        <w:tc>
          <w:tcPr>
            <w:tcW w:w="9350" w:type="dxa"/>
            <w:shd w:val="clear" w:color="auto" w:fill="auto"/>
          </w:tcPr>
          <w:p w14:paraId="3052B793" w14:textId="251AA15A" w:rsidR="001A6877" w:rsidRPr="00942F94" w:rsidRDefault="00070373" w:rsidP="001A6877">
            <w:pPr>
              <w:pStyle w:val="Figure"/>
              <w:jc w:val="left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Desired Change</w:t>
            </w:r>
            <w:r w:rsidR="001A6877" w:rsidRPr="00942F94">
              <w:rPr>
                <w:rFonts w:ascii="Open Sans" w:hAnsi="Open Sans" w:cs="Open Sans"/>
                <w:sz w:val="22"/>
                <w:szCs w:val="22"/>
              </w:rPr>
              <w:t>:</w:t>
            </w:r>
          </w:p>
          <w:p w14:paraId="70595233" w14:textId="77777777" w:rsidR="001A6877" w:rsidRPr="00942F94" w:rsidRDefault="001A6877" w:rsidP="001A6877">
            <w:pPr>
              <w:pStyle w:val="Figure"/>
              <w:ind w:firstLine="720"/>
              <w:jc w:val="left"/>
              <w:rPr>
                <w:rFonts w:ascii="Open Sans" w:hAnsi="Open Sans" w:cs="Open Sans"/>
                <w:sz w:val="22"/>
                <w:szCs w:val="22"/>
              </w:rPr>
            </w:pPr>
          </w:p>
          <w:p w14:paraId="2DB35987" w14:textId="77777777" w:rsidR="001A6877" w:rsidRPr="00942F94" w:rsidRDefault="001A6877" w:rsidP="001A6877">
            <w:pPr>
              <w:pStyle w:val="Figure"/>
              <w:jc w:val="left"/>
              <w:rPr>
                <w:rFonts w:ascii="Open Sans" w:hAnsi="Open Sans" w:cs="Open Sans"/>
                <w:b w:val="0"/>
                <w:sz w:val="22"/>
                <w:szCs w:val="22"/>
              </w:rPr>
            </w:pPr>
          </w:p>
          <w:p w14:paraId="547E5234" w14:textId="77777777" w:rsidR="001A6877" w:rsidRPr="00942F94" w:rsidRDefault="001A6877" w:rsidP="001A6877">
            <w:pPr>
              <w:pStyle w:val="Figure"/>
              <w:jc w:val="left"/>
              <w:rPr>
                <w:rFonts w:ascii="Open Sans" w:hAnsi="Open Sans" w:cs="Open Sans"/>
                <w:b w:val="0"/>
                <w:sz w:val="22"/>
                <w:szCs w:val="22"/>
              </w:rPr>
            </w:pPr>
          </w:p>
          <w:p w14:paraId="0D247DA5" w14:textId="77777777" w:rsidR="001A6877" w:rsidRPr="00942F94" w:rsidRDefault="001A6877" w:rsidP="001A6877">
            <w:pPr>
              <w:pStyle w:val="Figure"/>
              <w:jc w:val="left"/>
              <w:rPr>
                <w:rFonts w:ascii="Open Sans" w:hAnsi="Open Sans" w:cs="Open Sans"/>
                <w:b w:val="0"/>
                <w:sz w:val="22"/>
                <w:szCs w:val="22"/>
              </w:rPr>
            </w:pPr>
          </w:p>
          <w:p w14:paraId="4BF4D3DF" w14:textId="77777777" w:rsidR="001A6877" w:rsidRPr="00942F94" w:rsidRDefault="001A6877" w:rsidP="001A6877">
            <w:pPr>
              <w:pStyle w:val="Figure"/>
              <w:jc w:val="left"/>
              <w:rPr>
                <w:rFonts w:ascii="Open Sans" w:hAnsi="Open Sans" w:cs="Open Sans"/>
                <w:b w:val="0"/>
                <w:sz w:val="22"/>
                <w:szCs w:val="22"/>
              </w:rPr>
            </w:pPr>
          </w:p>
          <w:p w14:paraId="0A70DCF2" w14:textId="77777777" w:rsidR="001A6877" w:rsidRPr="00942F94" w:rsidRDefault="001A6877" w:rsidP="001A6877">
            <w:pPr>
              <w:pStyle w:val="Figure"/>
              <w:jc w:val="left"/>
              <w:rPr>
                <w:rFonts w:ascii="Open Sans" w:hAnsi="Open Sans" w:cs="Open Sans"/>
                <w:b w:val="0"/>
                <w:sz w:val="22"/>
                <w:szCs w:val="22"/>
              </w:rPr>
            </w:pPr>
          </w:p>
          <w:p w14:paraId="26D8D59B" w14:textId="77777777" w:rsidR="001A6877" w:rsidRPr="00942F94" w:rsidRDefault="001A6877" w:rsidP="001A6877">
            <w:pPr>
              <w:pStyle w:val="Figure"/>
              <w:jc w:val="left"/>
              <w:rPr>
                <w:rFonts w:ascii="Open Sans" w:hAnsi="Open Sans" w:cs="Open Sans"/>
                <w:b w:val="0"/>
                <w:sz w:val="22"/>
                <w:szCs w:val="22"/>
              </w:rPr>
            </w:pPr>
          </w:p>
          <w:p w14:paraId="67875CCB" w14:textId="77777777" w:rsidR="001A6877" w:rsidRPr="00942F94" w:rsidRDefault="001A6877" w:rsidP="001A6877">
            <w:pPr>
              <w:pStyle w:val="Figure"/>
              <w:jc w:val="left"/>
              <w:rPr>
                <w:rFonts w:ascii="Open Sans" w:hAnsi="Open Sans" w:cs="Open Sans"/>
                <w:b w:val="0"/>
                <w:sz w:val="22"/>
                <w:szCs w:val="22"/>
              </w:rPr>
            </w:pPr>
          </w:p>
          <w:p w14:paraId="4EFFCE82" w14:textId="77777777" w:rsidR="001A6877" w:rsidRPr="00942F94" w:rsidRDefault="001A6877" w:rsidP="001A6877">
            <w:pPr>
              <w:pStyle w:val="Figure"/>
              <w:jc w:val="left"/>
              <w:rPr>
                <w:rFonts w:ascii="Open Sans" w:hAnsi="Open Sans" w:cs="Open Sans"/>
                <w:b w:val="0"/>
                <w:sz w:val="22"/>
                <w:szCs w:val="22"/>
              </w:rPr>
            </w:pPr>
          </w:p>
          <w:p w14:paraId="46A2273F" w14:textId="77777777" w:rsidR="001A6877" w:rsidRPr="00942F94" w:rsidRDefault="001A6877" w:rsidP="001A6877">
            <w:pPr>
              <w:pStyle w:val="Figure"/>
              <w:jc w:val="left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A6877" w:rsidRPr="00942F94" w14:paraId="35E4E4C5" w14:textId="77777777" w:rsidTr="00070373">
        <w:tc>
          <w:tcPr>
            <w:tcW w:w="9350" w:type="dxa"/>
            <w:shd w:val="clear" w:color="auto" w:fill="E7E6E6" w:themeFill="background2"/>
          </w:tcPr>
          <w:p w14:paraId="039BD1CD" w14:textId="23E44B6F" w:rsidR="001A6877" w:rsidRPr="00942F94" w:rsidRDefault="00070373" w:rsidP="001A6877">
            <w:pPr>
              <w:pStyle w:val="Figure"/>
              <w:jc w:val="left"/>
              <w:rPr>
                <w:rFonts w:ascii="Open Sans" w:hAnsi="Open Sans" w:cs="Open Sans"/>
                <w:szCs w:val="24"/>
              </w:rPr>
            </w:pPr>
            <w:r>
              <w:rPr>
                <w:rFonts w:ascii="Open Sans" w:hAnsi="Open Sans" w:cs="Open Sans"/>
                <w:szCs w:val="24"/>
              </w:rPr>
              <w:t>Requirements</w:t>
            </w:r>
            <w:r w:rsidR="001A6877" w:rsidRPr="00942F94">
              <w:rPr>
                <w:rFonts w:ascii="Open Sans" w:hAnsi="Open Sans" w:cs="Open Sans"/>
                <w:szCs w:val="24"/>
              </w:rPr>
              <w:t>:</w:t>
            </w:r>
          </w:p>
          <w:p w14:paraId="0BCC6098" w14:textId="77777777" w:rsidR="001A6877" w:rsidRPr="00942F94" w:rsidRDefault="001A6877" w:rsidP="001A6877">
            <w:pPr>
              <w:pStyle w:val="Figure"/>
              <w:jc w:val="left"/>
              <w:rPr>
                <w:rFonts w:ascii="Open Sans" w:hAnsi="Open Sans" w:cs="Open Sans"/>
                <w:b w:val="0"/>
                <w:szCs w:val="24"/>
              </w:rPr>
            </w:pPr>
          </w:p>
          <w:p w14:paraId="3AA266C2" w14:textId="77777777" w:rsidR="001A6877" w:rsidRPr="00942F94" w:rsidRDefault="001A6877" w:rsidP="001A6877">
            <w:pPr>
              <w:pStyle w:val="Figure"/>
              <w:jc w:val="left"/>
              <w:rPr>
                <w:rFonts w:ascii="Open Sans" w:hAnsi="Open Sans" w:cs="Open Sans"/>
                <w:b w:val="0"/>
                <w:szCs w:val="24"/>
              </w:rPr>
            </w:pPr>
          </w:p>
          <w:p w14:paraId="034CFB85" w14:textId="77777777" w:rsidR="001A6877" w:rsidRPr="00942F94" w:rsidRDefault="001A6877" w:rsidP="001A6877">
            <w:pPr>
              <w:pStyle w:val="Figure"/>
              <w:jc w:val="left"/>
              <w:rPr>
                <w:rFonts w:ascii="Open Sans" w:hAnsi="Open Sans" w:cs="Open Sans"/>
                <w:b w:val="0"/>
                <w:szCs w:val="24"/>
              </w:rPr>
            </w:pPr>
          </w:p>
          <w:p w14:paraId="3B59C507" w14:textId="77777777" w:rsidR="001A6877" w:rsidRPr="00942F94" w:rsidRDefault="001A6877" w:rsidP="001A6877">
            <w:pPr>
              <w:pStyle w:val="Figure"/>
              <w:jc w:val="left"/>
              <w:rPr>
                <w:rFonts w:ascii="Open Sans" w:hAnsi="Open Sans" w:cs="Open Sans"/>
                <w:b w:val="0"/>
                <w:szCs w:val="24"/>
              </w:rPr>
            </w:pPr>
          </w:p>
          <w:p w14:paraId="7DE881B9" w14:textId="77777777" w:rsidR="001A6877" w:rsidRPr="00942F94" w:rsidRDefault="001A6877" w:rsidP="001A6877">
            <w:pPr>
              <w:pStyle w:val="Figure"/>
              <w:jc w:val="left"/>
              <w:rPr>
                <w:rFonts w:ascii="Open Sans" w:hAnsi="Open Sans" w:cs="Open Sans"/>
                <w:b w:val="0"/>
                <w:szCs w:val="24"/>
              </w:rPr>
            </w:pPr>
          </w:p>
          <w:p w14:paraId="5BC5816E" w14:textId="77777777" w:rsidR="001A6877" w:rsidRPr="00942F94" w:rsidRDefault="001A6877" w:rsidP="001A6877">
            <w:pPr>
              <w:pStyle w:val="Figure"/>
              <w:jc w:val="left"/>
              <w:rPr>
                <w:rFonts w:ascii="Open Sans" w:hAnsi="Open Sans" w:cs="Open Sans"/>
                <w:b w:val="0"/>
                <w:szCs w:val="24"/>
              </w:rPr>
            </w:pPr>
          </w:p>
          <w:p w14:paraId="4303301A" w14:textId="77777777" w:rsidR="001A6877" w:rsidRPr="00942F94" w:rsidRDefault="001A6877" w:rsidP="001A6877">
            <w:pPr>
              <w:pStyle w:val="Figure"/>
              <w:jc w:val="left"/>
              <w:rPr>
                <w:rFonts w:ascii="Open Sans" w:hAnsi="Open Sans" w:cs="Open Sans"/>
                <w:b w:val="0"/>
                <w:szCs w:val="24"/>
              </w:rPr>
            </w:pPr>
          </w:p>
          <w:p w14:paraId="6C5938CC" w14:textId="77777777" w:rsidR="001A6877" w:rsidRPr="00942F94" w:rsidRDefault="001A6877" w:rsidP="001A6877">
            <w:pPr>
              <w:pStyle w:val="Figure"/>
              <w:jc w:val="left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A6877" w:rsidRPr="00942F94" w14:paraId="53A09C8E" w14:textId="77777777" w:rsidTr="00070373">
        <w:tc>
          <w:tcPr>
            <w:tcW w:w="9350" w:type="dxa"/>
            <w:shd w:val="clear" w:color="auto" w:fill="auto"/>
          </w:tcPr>
          <w:p w14:paraId="7345E169" w14:textId="77777777" w:rsidR="001A6877" w:rsidRPr="00942F94" w:rsidRDefault="001A6877" w:rsidP="001A6877">
            <w:pPr>
              <w:rPr>
                <w:rFonts w:ascii="Open Sans" w:hAnsi="Open Sans" w:cs="Open Sans"/>
                <w:b/>
                <w:sz w:val="22"/>
                <w:szCs w:val="22"/>
              </w:rPr>
            </w:pPr>
            <w:r w:rsidRPr="00942F94">
              <w:rPr>
                <w:rFonts w:ascii="Open Sans" w:hAnsi="Open Sans" w:cs="Open Sans"/>
                <w:b/>
                <w:sz w:val="22"/>
                <w:szCs w:val="22"/>
              </w:rPr>
              <w:t>Special Issues or Constraints:</w:t>
            </w:r>
          </w:p>
          <w:p w14:paraId="5AE57B98" w14:textId="77777777" w:rsidR="001A6877" w:rsidRPr="00942F94" w:rsidRDefault="001A6877" w:rsidP="001A6877">
            <w:pPr>
              <w:rPr>
                <w:rFonts w:ascii="Open Sans" w:hAnsi="Open Sans" w:cs="Open Sans"/>
                <w:b/>
                <w:sz w:val="22"/>
                <w:szCs w:val="22"/>
              </w:rPr>
            </w:pPr>
          </w:p>
          <w:p w14:paraId="30C35933" w14:textId="77777777" w:rsidR="001A6877" w:rsidRPr="00942F94" w:rsidRDefault="001A6877" w:rsidP="001A6877">
            <w:pPr>
              <w:rPr>
                <w:rFonts w:ascii="Open Sans" w:hAnsi="Open Sans" w:cs="Open Sans"/>
                <w:b/>
                <w:sz w:val="22"/>
                <w:szCs w:val="22"/>
              </w:rPr>
            </w:pPr>
          </w:p>
          <w:p w14:paraId="5141D158" w14:textId="77777777" w:rsidR="001A6877" w:rsidRPr="00942F94" w:rsidRDefault="001A6877" w:rsidP="001A6877">
            <w:pPr>
              <w:rPr>
                <w:rFonts w:ascii="Open Sans" w:hAnsi="Open Sans" w:cs="Open Sans"/>
                <w:b/>
                <w:sz w:val="22"/>
                <w:szCs w:val="22"/>
              </w:rPr>
            </w:pPr>
          </w:p>
          <w:p w14:paraId="6508F24F" w14:textId="77777777" w:rsidR="001A6877" w:rsidRPr="00942F94" w:rsidRDefault="001A6877" w:rsidP="001A6877">
            <w:pPr>
              <w:rPr>
                <w:rFonts w:ascii="Open Sans" w:hAnsi="Open Sans" w:cs="Open Sans"/>
                <w:b/>
                <w:sz w:val="22"/>
                <w:szCs w:val="22"/>
              </w:rPr>
            </w:pPr>
          </w:p>
          <w:p w14:paraId="2344BCA2" w14:textId="77777777" w:rsidR="001A6877" w:rsidRPr="00942F94" w:rsidRDefault="001A6877" w:rsidP="001A6877">
            <w:pPr>
              <w:rPr>
                <w:rFonts w:ascii="Open Sans" w:hAnsi="Open Sans" w:cs="Open Sans"/>
                <w:b/>
                <w:sz w:val="22"/>
                <w:szCs w:val="22"/>
              </w:rPr>
            </w:pPr>
          </w:p>
          <w:p w14:paraId="1F0556F7" w14:textId="77777777" w:rsidR="001A6877" w:rsidRPr="00942F94" w:rsidRDefault="001A6877" w:rsidP="001A6877">
            <w:pPr>
              <w:rPr>
                <w:rFonts w:ascii="Open Sans" w:hAnsi="Open Sans" w:cs="Open Sans"/>
                <w:b/>
                <w:sz w:val="22"/>
                <w:szCs w:val="22"/>
              </w:rPr>
            </w:pPr>
          </w:p>
          <w:p w14:paraId="2AE5F97B" w14:textId="77777777" w:rsidR="001A6877" w:rsidRPr="00942F94" w:rsidRDefault="001A6877" w:rsidP="001A6877">
            <w:pPr>
              <w:pStyle w:val="Figure"/>
              <w:jc w:val="left"/>
              <w:rPr>
                <w:rFonts w:ascii="Open Sans" w:hAnsi="Open Sans" w:cs="Open Sans"/>
                <w:b w:val="0"/>
                <w:szCs w:val="24"/>
              </w:rPr>
            </w:pPr>
          </w:p>
        </w:tc>
      </w:tr>
    </w:tbl>
    <w:p w14:paraId="53A2C841" w14:textId="77777777" w:rsidR="00026D03" w:rsidRPr="00942F94" w:rsidRDefault="00026D03" w:rsidP="007140AD">
      <w:pPr>
        <w:pStyle w:val="Figure"/>
        <w:jc w:val="left"/>
        <w:rPr>
          <w:rFonts w:ascii="Open Sans" w:hAnsi="Open Sans" w:cs="Open Sans"/>
        </w:rPr>
      </w:pPr>
    </w:p>
    <w:sectPr w:rsidR="00026D03" w:rsidRPr="00942F94" w:rsidSect="00026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andon L Swan">
    <w15:presenceInfo w15:providerId="None" w15:userId="Brandon L Sw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27"/>
    <w:rsid w:val="000141F8"/>
    <w:rsid w:val="00026D03"/>
    <w:rsid w:val="00070373"/>
    <w:rsid w:val="001A6877"/>
    <w:rsid w:val="003137DE"/>
    <w:rsid w:val="00535706"/>
    <w:rsid w:val="005C3527"/>
    <w:rsid w:val="007140AD"/>
    <w:rsid w:val="00755822"/>
    <w:rsid w:val="008E4625"/>
    <w:rsid w:val="00942F94"/>
    <w:rsid w:val="009C78CD"/>
    <w:rsid w:val="00A4138B"/>
    <w:rsid w:val="00C57619"/>
    <w:rsid w:val="00C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C600"/>
  <w15:chartTrackingRefBased/>
  <w15:docId w15:val="{ECBBAC20-51B6-4871-9515-3ABAB5CB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527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5C3527"/>
    <w:pPr>
      <w:jc w:val="center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7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35706"/>
    <w:rPr>
      <w:rFonts w:ascii="Tahoma" w:eastAsia="Times New Roman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1A68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55822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569C3-670D-4A84-B0DF-062CFC6CA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Tech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Tegarden</dc:creator>
  <cp:keywords/>
  <cp:lastModifiedBy>Brandon L Swan</cp:lastModifiedBy>
  <cp:revision>3</cp:revision>
  <dcterms:created xsi:type="dcterms:W3CDTF">2022-10-13T02:14:00Z</dcterms:created>
  <dcterms:modified xsi:type="dcterms:W3CDTF">2022-10-13T02:24:00Z</dcterms:modified>
</cp:coreProperties>
</file>